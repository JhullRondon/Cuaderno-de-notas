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D3D" w:rsidRPr="005B7D3D" w:rsidRDefault="005B7D3D" w:rsidP="005B7D3D">
      <w:ins w:id="0" w:author="Unknown">
        <w:r w:rsidRPr="005B7D3D">
          <w:rPr>
            <w:b/>
            <w:bCs/>
          </w:rPr>
          <w:t>Resumen:</w:t>
        </w:r>
      </w:ins>
    </w:p>
    <w:p w:rsidR="005B7D3D" w:rsidRPr="005B7D3D" w:rsidRDefault="005B7D3D" w:rsidP="005B7D3D">
      <w:r w:rsidRPr="005B7D3D">
        <w:rPr>
          <w:b/>
          <w:bCs/>
        </w:rPr>
        <w:t>Paradigma de diseño de algoritmos:</w:t>
      </w:r>
      <w:r w:rsidRPr="005B7D3D">
        <w:br/>
        <w:t>-Es una forma probada de hacer las cosas.</w:t>
      </w:r>
    </w:p>
    <w:p w:rsidR="005B7D3D" w:rsidRPr="005B7D3D" w:rsidRDefault="005B7D3D" w:rsidP="005B7D3D">
      <w:r w:rsidRPr="005B7D3D">
        <w:rPr>
          <w:b/>
          <w:bCs/>
        </w:rPr>
        <w:t>Divide y vencerás:</w:t>
      </w:r>
    </w:p>
    <w:p w:rsidR="005B7D3D" w:rsidRPr="005B7D3D" w:rsidRDefault="005B7D3D" w:rsidP="005B7D3D">
      <w:pPr>
        <w:numPr>
          <w:ilvl w:val="0"/>
          <w:numId w:val="1"/>
        </w:numPr>
      </w:pPr>
      <w:r w:rsidRPr="005B7D3D">
        <w:t>Es un algoritmo que consiste en </w:t>
      </w:r>
      <w:r w:rsidRPr="005B7D3D">
        <w:rPr>
          <w:i/>
          <w:iCs/>
        </w:rPr>
        <w:t>tomar un problema grande</w:t>
      </w:r>
      <w:r w:rsidRPr="005B7D3D">
        <w:t> y/o complejo, _dividirlo en sub-problemas _más simples, </w:t>
      </w:r>
      <w:r w:rsidRPr="005B7D3D">
        <w:rPr>
          <w:i/>
          <w:iCs/>
        </w:rPr>
        <w:t>resolverlos</w:t>
      </w:r>
      <w:r w:rsidRPr="005B7D3D">
        <w:t>. Finalmente los sub-problemas resueltos </w:t>
      </w:r>
      <w:r w:rsidRPr="005B7D3D">
        <w:rPr>
          <w:i/>
          <w:iCs/>
        </w:rPr>
        <w:t>se fusionan formando un resultado final.</w:t>
      </w:r>
    </w:p>
    <w:p w:rsidR="005B7D3D" w:rsidRPr="005B7D3D" w:rsidRDefault="005B7D3D" w:rsidP="005B7D3D">
      <w:r w:rsidRPr="005B7D3D">
        <w:rPr>
          <w:b/>
          <w:bCs/>
        </w:rPr>
        <w:t>Pasos:</w:t>
      </w:r>
    </w:p>
    <w:p w:rsidR="005B7D3D" w:rsidRPr="005B7D3D" w:rsidRDefault="005B7D3D" w:rsidP="005B7D3D">
      <w:pPr>
        <w:numPr>
          <w:ilvl w:val="0"/>
          <w:numId w:val="2"/>
        </w:numPr>
      </w:pPr>
      <w:r w:rsidRPr="005B7D3D">
        <w:t>Divide: el problema en pequeñas instancias del problema mayor</w:t>
      </w:r>
    </w:p>
    <w:p w:rsidR="005B7D3D" w:rsidRPr="005B7D3D" w:rsidRDefault="005B7D3D" w:rsidP="005B7D3D">
      <w:pPr>
        <w:numPr>
          <w:ilvl w:val="0"/>
          <w:numId w:val="2"/>
        </w:numPr>
      </w:pPr>
      <w:r w:rsidRPr="005B7D3D">
        <w:t>Resuelve los sub-problemas de forma recursiva.</w:t>
      </w:r>
    </w:p>
    <w:p w:rsidR="005B7D3D" w:rsidRPr="005B7D3D" w:rsidRDefault="005B7D3D" w:rsidP="005B7D3D">
      <w:pPr>
        <w:numPr>
          <w:ilvl w:val="0"/>
          <w:numId w:val="2"/>
        </w:numPr>
      </w:pPr>
      <w:r w:rsidRPr="005B7D3D">
        <w:t>Combina todas las soluciones para obtener la solución final.</w:t>
      </w:r>
    </w:p>
    <w:p w:rsidR="005B7D3D" w:rsidRPr="005B7D3D" w:rsidRDefault="005B7D3D" w:rsidP="005B7D3D">
      <w:r w:rsidRPr="005B7D3D">
        <w:rPr>
          <w:b/>
          <w:bCs/>
        </w:rPr>
        <w:t>Ejemplo de algoritmo que aplica el divide y vencerás</w:t>
      </w:r>
      <w:proofErr w:type="gramStart"/>
      <w:r w:rsidRPr="005B7D3D">
        <w:rPr>
          <w:b/>
          <w:bCs/>
        </w:rPr>
        <w:t>:_</w:t>
      </w:r>
      <w:proofErr w:type="gramEnd"/>
      <w:r w:rsidRPr="005B7D3D">
        <w:rPr>
          <w:b/>
          <w:bCs/>
        </w:rPr>
        <w:t xml:space="preserve"> </w:t>
      </w:r>
      <w:proofErr w:type="spellStart"/>
      <w:r w:rsidRPr="005B7D3D">
        <w:rPr>
          <w:b/>
          <w:bCs/>
        </w:rPr>
        <w:t>Merge</w:t>
      </w:r>
      <w:proofErr w:type="spellEnd"/>
      <w:r w:rsidRPr="005B7D3D">
        <w:rPr>
          <w:b/>
          <w:bCs/>
        </w:rPr>
        <w:t xml:space="preserve"> </w:t>
      </w:r>
      <w:proofErr w:type="spellStart"/>
      <w:r w:rsidRPr="005B7D3D">
        <w:rPr>
          <w:b/>
          <w:bCs/>
        </w:rPr>
        <w:t>Sort</w:t>
      </w:r>
      <w:proofErr w:type="spellEnd"/>
      <w:r w:rsidRPr="005B7D3D">
        <w:rPr>
          <w:b/>
          <w:bCs/>
        </w:rPr>
        <w:t>._</w:t>
      </w:r>
    </w:p>
    <w:p w:rsidR="005B7D3D" w:rsidRPr="005B7D3D" w:rsidRDefault="005B7D3D" w:rsidP="005B7D3D">
      <w:r w:rsidRPr="005B7D3D">
        <w:t>-Es un algoritmo de ordenamiento de la forma n log^2 n.</w:t>
      </w:r>
    </w:p>
    <w:p w:rsidR="005B7D3D" w:rsidRPr="005B7D3D" w:rsidRDefault="005B7D3D" w:rsidP="005B7D3D">
      <w:r w:rsidRPr="005B7D3D">
        <w:t>D</w:t>
      </w:r>
      <w:ins w:id="1" w:author="Unknown">
        <w:r w:rsidRPr="005B7D3D">
          <w:t>ivide</w:t>
        </w:r>
      </w:ins>
      <w:r w:rsidRPr="005B7D3D">
        <w:t>: separa tu arreglo (vector) de números en pares.</w:t>
      </w:r>
      <w:r w:rsidRPr="005B7D3D">
        <w:br/>
      </w:r>
      <w:ins w:id="2" w:author="Unknown">
        <w:r w:rsidRPr="005B7D3D">
          <w:t>Resuelve</w:t>
        </w:r>
      </w:ins>
      <w:r w:rsidRPr="005B7D3D">
        <w:t>: ordena cada par.</w:t>
      </w:r>
      <w:r w:rsidRPr="005B7D3D">
        <w:br/>
      </w:r>
      <w:ins w:id="3" w:author="Unknown">
        <w:r w:rsidRPr="005B7D3D">
          <w:t>Combina</w:t>
        </w:r>
      </w:ins>
      <w:r w:rsidRPr="005B7D3D">
        <w:t>: recursivamente los vuelve (a cada pa</w:t>
      </w:r>
      <w:bookmarkStart w:id="4" w:name="_GoBack"/>
      <w:bookmarkEnd w:id="4"/>
      <w:r w:rsidRPr="005B7D3D">
        <w:t>r) a generar en un vector ordenado.</w:t>
      </w:r>
    </w:p>
    <w:p w:rsidR="0066260D" w:rsidRDefault="0066260D"/>
    <w:sectPr w:rsidR="00662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51224"/>
    <w:multiLevelType w:val="multilevel"/>
    <w:tmpl w:val="5C8C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667450"/>
    <w:multiLevelType w:val="multilevel"/>
    <w:tmpl w:val="DEE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3D"/>
    <w:rsid w:val="005B7D3D"/>
    <w:rsid w:val="006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D1FFA0-1D8A-4874-AC3C-E6A77A8B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Jhull Rondon</dc:creator>
  <cp:keywords/>
  <dc:description/>
  <cp:lastModifiedBy>Jhull Rondon</cp:lastModifiedBy>
  <cp:revision>1</cp:revision>
  <dcterms:created xsi:type="dcterms:W3CDTF">2018-07-04T05:08:00Z</dcterms:created>
  <dcterms:modified xsi:type="dcterms:W3CDTF">2018-07-04T05:12:00Z</dcterms:modified>
</cp:coreProperties>
</file>